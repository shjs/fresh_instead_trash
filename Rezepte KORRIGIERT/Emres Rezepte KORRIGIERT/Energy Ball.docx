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FFF" w:rsidRDefault="00DA2941">
      <w:r>
        <w:t>Energy</w:t>
      </w:r>
      <w:r w:rsidR="007C5A48">
        <w:t>-</w:t>
      </w:r>
      <w:r>
        <w:t>Ball</w:t>
      </w:r>
      <w:r w:rsidR="007C5A48">
        <w:t>s</w:t>
      </w:r>
      <w:r w:rsidR="00915FFF">
        <w:t xml:space="preserve"> (Genkidama)</w:t>
      </w:r>
      <w:r w:rsidR="00915FFF" w:rsidRPr="00915FFF">
        <w:rPr>
          <w:noProof/>
        </w:rPr>
        <w:t xml:space="preserve"> </w:t>
      </w:r>
    </w:p>
    <w:p w:rsidR="00346A24" w:rsidRDefault="00346A24">
      <w:r>
        <w:t>Falls du dich</w:t>
      </w:r>
      <w:r w:rsidR="0057788C">
        <w:t xml:space="preserve"> stark und energiere</w:t>
      </w:r>
      <w:r>
        <w:t>ich fühlen</w:t>
      </w:r>
      <w:r w:rsidR="007C5A48">
        <w:t xml:space="preserve"> möchtest</w:t>
      </w:r>
      <w:r w:rsidR="0057788C">
        <w:t>, sollte</w:t>
      </w:r>
      <w:r>
        <w:t>st du</w:t>
      </w:r>
      <w:r w:rsidR="0057788C">
        <w:t xml:space="preserve"> dies probieren. Diese</w:t>
      </w:r>
      <w:r>
        <w:t xml:space="preserve"> E</w:t>
      </w:r>
      <w:r w:rsidR="0057788C">
        <w:t>nerg</w:t>
      </w:r>
      <w:r>
        <w:t>ie</w:t>
      </w:r>
      <w:ins w:id="0" w:author="Hami Özcan" w:date="2018-03-01T14:29:00Z">
        <w:r w:rsidR="00F47D22">
          <w:t xml:space="preserve">-Balls </w:t>
        </w:r>
      </w:ins>
      <w:bookmarkStart w:id="1" w:name="_GoBack"/>
      <w:bookmarkEnd w:id="1"/>
      <w:del w:id="2" w:author="Hami Özcan" w:date="2018-03-01T14:29:00Z">
        <w:r w:rsidDel="00F47D22">
          <w:delText xml:space="preserve"> Bälle </w:delText>
        </w:r>
      </w:del>
      <w:r>
        <w:t>besteh</w:t>
      </w:r>
      <w:r w:rsidR="007C5A48">
        <w:t>en</w:t>
      </w:r>
      <w:r>
        <w:t xml:space="preserve"> aus</w:t>
      </w:r>
      <w:r w:rsidR="0057788C">
        <w:t xml:space="preserve"> viel</w:t>
      </w:r>
      <w:r>
        <w:t>en</w:t>
      </w:r>
      <w:r w:rsidR="0057788C">
        <w:t xml:space="preserve"> Kohlenhy</w:t>
      </w:r>
      <w:r>
        <w:t xml:space="preserve">draten, </w:t>
      </w:r>
      <w:r w:rsidR="0057788C">
        <w:t xml:space="preserve">dafür aber </w:t>
      </w:r>
      <w:r>
        <w:t>auch aus</w:t>
      </w:r>
      <w:r w:rsidR="0057788C">
        <w:t xml:space="preserve"> </w:t>
      </w:r>
      <w:r>
        <w:t>gesunde Fette und wertvollen</w:t>
      </w:r>
      <w:r w:rsidR="0057788C">
        <w:t xml:space="preserve"> Vitaminen</w:t>
      </w:r>
      <w:r>
        <w:t>.</w:t>
      </w:r>
      <w:r w:rsidR="0057788C">
        <w:t xml:space="preserve"> </w:t>
      </w:r>
    </w:p>
    <w:p w:rsidR="00915FFF" w:rsidRDefault="00346A24">
      <w:r>
        <w:t>Nun werde Ich euch zu</w:t>
      </w:r>
      <w:r w:rsidR="007C5A48">
        <w:t>r</w:t>
      </w:r>
      <w:r>
        <w:t xml:space="preserve"> Aufbereitung näherbringen, als erstes</w:t>
      </w:r>
      <w:r w:rsidR="00915FFF">
        <w:t xml:space="preserve"> werden d</w:t>
      </w:r>
      <w:r w:rsidR="00C235BE">
        <w:t>ie Datteln</w:t>
      </w:r>
      <w:r w:rsidR="00915FFF">
        <w:t xml:space="preserve"> für ca. 5min in heißem W</w:t>
      </w:r>
      <w:r w:rsidR="00386AC9">
        <w:t>asser eingeweicht, danach fügst du</w:t>
      </w:r>
      <w:r w:rsidR="00915FFF">
        <w:t xml:space="preserve"> alle Zu</w:t>
      </w:r>
      <w:r>
        <w:t>taten</w:t>
      </w:r>
      <w:r w:rsidR="00915FFF">
        <w:t xml:space="preserve"> in den Mixer</w:t>
      </w:r>
      <w:r w:rsidR="007C5A48">
        <w:t>, dort werden sie ge</w:t>
      </w:r>
      <w:r w:rsidR="00915FFF">
        <w:t>hack</w:t>
      </w:r>
      <w:r w:rsidR="00C235BE">
        <w:t>t</w:t>
      </w:r>
      <w:r w:rsidR="007C5A48">
        <w:t xml:space="preserve"> </w:t>
      </w:r>
      <w:r w:rsidR="00C235BE">
        <w:t>und vermischt. Wenn all</w:t>
      </w:r>
      <w:r w:rsidR="0057788C">
        <w:t>es gemacht ist</w:t>
      </w:r>
      <w:r w:rsidR="00386AC9">
        <w:t>, musst du</w:t>
      </w:r>
      <w:r>
        <w:t xml:space="preserve"> nur noch</w:t>
      </w:r>
      <w:r w:rsidR="0057788C">
        <w:t xml:space="preserve"> mit den </w:t>
      </w:r>
      <w:r>
        <w:t>H</w:t>
      </w:r>
      <w:r w:rsidR="00386AC9">
        <w:t xml:space="preserve">änden, das Ganze, zu Bällen formen. </w:t>
      </w:r>
      <w:r w:rsidR="00C235BE">
        <w:t>Zum Schluss noch in Kokosraspeln schön und langsam wälzen.</w:t>
      </w:r>
    </w:p>
    <w:p w:rsidR="00C235BE" w:rsidRDefault="00C235BE">
      <w:pPr>
        <w:rPr>
          <w:ins w:id="3" w:author="Hami Özcan" w:date="2018-02-22T13:41:00Z"/>
        </w:rPr>
      </w:pPr>
      <w:r>
        <w:t>We</w:t>
      </w:r>
      <w:r w:rsidR="007C5A48">
        <w:t>nn</w:t>
      </w:r>
      <w:r>
        <w:t xml:space="preserve"> </w:t>
      </w:r>
      <w:r w:rsidR="00386AC9">
        <w:t xml:space="preserve">du </w:t>
      </w:r>
      <w:r>
        <w:t>mag</w:t>
      </w:r>
      <w:r w:rsidR="00386AC9">
        <w:t>st</w:t>
      </w:r>
      <w:r>
        <w:t>, kann</w:t>
      </w:r>
      <w:r w:rsidR="00386AC9">
        <w:t>st</w:t>
      </w:r>
      <w:r>
        <w:t xml:space="preserve"> </w:t>
      </w:r>
      <w:r w:rsidR="00386AC9">
        <w:t xml:space="preserve">du </w:t>
      </w:r>
      <w:r>
        <w:t>die Energy-Balls direkt genießen oder für ca. eine Stunde im Kühlschrank lagern, bis sie etwas fester sind und dann kühl genießen</w:t>
      </w:r>
      <w:r w:rsidR="007C5A48">
        <w:t xml:space="preserve"> kannst</w:t>
      </w:r>
      <w:r>
        <w:t xml:space="preserve">. </w:t>
      </w:r>
    </w:p>
    <w:p w:rsidR="00035992" w:rsidRDefault="00035992">
      <w:pPr>
        <w:rPr>
          <w:ins w:id="4" w:author="Hami Özcan" w:date="2018-02-22T13:43:00Z"/>
        </w:rPr>
      </w:pPr>
      <w:ins w:id="5" w:author="Hami Özcan" w:date="2018-02-22T13:42:00Z">
        <w:r>
          <w:t>Zutaten:</w:t>
        </w:r>
      </w:ins>
    </w:p>
    <w:p w:rsidR="00035992" w:rsidRPr="00035992" w:rsidRDefault="00035992" w:rsidP="00035992">
      <w:pPr>
        <w:numPr>
          <w:ilvl w:val="0"/>
          <w:numId w:val="1"/>
        </w:numPr>
        <w:rPr>
          <w:ins w:id="6" w:author="Hami Özcan" w:date="2018-02-22T13:43:00Z"/>
        </w:rPr>
      </w:pPr>
      <w:ins w:id="7" w:author="Hami Özcan" w:date="2018-02-22T13:43:00Z">
        <w:r w:rsidRPr="00035992">
          <w:t>150 g Mandeln</w:t>
        </w:r>
      </w:ins>
    </w:p>
    <w:p w:rsidR="00035992" w:rsidRPr="00035992" w:rsidRDefault="00035992" w:rsidP="00035992">
      <w:pPr>
        <w:numPr>
          <w:ilvl w:val="0"/>
          <w:numId w:val="1"/>
        </w:numPr>
        <w:rPr>
          <w:ins w:id="8" w:author="Hami Özcan" w:date="2018-02-22T13:43:00Z"/>
        </w:rPr>
      </w:pPr>
      <w:ins w:id="9" w:author="Hami Özcan" w:date="2018-02-22T13:43:00Z">
        <w:r w:rsidRPr="00035992">
          <w:t>60 g Cashews</w:t>
        </w:r>
      </w:ins>
    </w:p>
    <w:p w:rsidR="00035992" w:rsidRPr="00035992" w:rsidRDefault="00035992" w:rsidP="00035992">
      <w:pPr>
        <w:numPr>
          <w:ilvl w:val="0"/>
          <w:numId w:val="1"/>
        </w:numPr>
        <w:rPr>
          <w:ins w:id="10" w:author="Hami Özcan" w:date="2018-02-22T13:43:00Z"/>
        </w:rPr>
      </w:pPr>
      <w:ins w:id="11" w:author="Hami Özcan" w:date="2018-02-22T13:43:00Z">
        <w:r w:rsidRPr="00035992">
          <w:t>50 g grobe Haferflocken</w:t>
        </w:r>
      </w:ins>
    </w:p>
    <w:p w:rsidR="00035992" w:rsidRPr="00035992" w:rsidRDefault="00035992" w:rsidP="00035992">
      <w:pPr>
        <w:numPr>
          <w:ilvl w:val="0"/>
          <w:numId w:val="1"/>
        </w:numPr>
        <w:rPr>
          <w:ins w:id="12" w:author="Hami Özcan" w:date="2018-02-22T13:43:00Z"/>
        </w:rPr>
      </w:pPr>
      <w:ins w:id="13" w:author="Hami Özcan" w:date="2018-02-22T13:43:00Z">
        <w:r w:rsidRPr="00035992">
          <w:t>8 Datteln</w:t>
        </w:r>
      </w:ins>
    </w:p>
    <w:p w:rsidR="00035992" w:rsidRPr="00035992" w:rsidRDefault="00035992" w:rsidP="00035992">
      <w:pPr>
        <w:numPr>
          <w:ilvl w:val="0"/>
          <w:numId w:val="1"/>
        </w:numPr>
        <w:rPr>
          <w:ins w:id="14" w:author="Hami Özcan" w:date="2018-02-22T13:43:00Z"/>
        </w:rPr>
      </w:pPr>
      <w:ins w:id="15" w:author="Hami Özcan" w:date="2018-02-22T13:43:00Z">
        <w:r w:rsidRPr="00035992">
          <w:t>1 El Chia Samen</w:t>
        </w:r>
      </w:ins>
    </w:p>
    <w:p w:rsidR="00035992" w:rsidRPr="00035992" w:rsidRDefault="00035992" w:rsidP="00035992">
      <w:pPr>
        <w:numPr>
          <w:ilvl w:val="0"/>
          <w:numId w:val="1"/>
        </w:numPr>
        <w:rPr>
          <w:ins w:id="16" w:author="Hami Özcan" w:date="2018-02-22T13:43:00Z"/>
        </w:rPr>
      </w:pPr>
      <w:ins w:id="17" w:author="Hami Özcan" w:date="2018-02-22T13:43:00Z">
        <w:r w:rsidRPr="00035992">
          <w:t>80 g getrocknete Kirschen</w:t>
        </w:r>
      </w:ins>
    </w:p>
    <w:p w:rsidR="00035992" w:rsidRPr="00035992" w:rsidRDefault="00035992" w:rsidP="00035992">
      <w:pPr>
        <w:numPr>
          <w:ilvl w:val="0"/>
          <w:numId w:val="1"/>
        </w:numPr>
        <w:rPr>
          <w:ins w:id="18" w:author="Hami Özcan" w:date="2018-02-22T13:43:00Z"/>
        </w:rPr>
      </w:pPr>
      <w:ins w:id="19" w:author="Hami Özcan" w:date="2018-02-22T13:43:00Z">
        <w:r w:rsidRPr="00035992">
          <w:t>2 El Kokosflocken</w:t>
        </w:r>
      </w:ins>
    </w:p>
    <w:p w:rsidR="00035992" w:rsidRDefault="00035992">
      <w:pPr>
        <w:rPr>
          <w:ins w:id="20" w:author="Hami Özcan" w:date="2018-02-22T13:41:00Z"/>
        </w:rPr>
      </w:pPr>
    </w:p>
    <w:p w:rsidR="00035992" w:rsidRDefault="00035992"/>
    <w:sectPr w:rsidR="000359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4A3A36"/>
    <w:multiLevelType w:val="multilevel"/>
    <w:tmpl w:val="D90A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mi Özcan">
    <w15:presenceInfo w15:providerId="None" w15:userId="Hami Özc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41"/>
    <w:rsid w:val="0002183A"/>
    <w:rsid w:val="00035992"/>
    <w:rsid w:val="00047BD6"/>
    <w:rsid w:val="00346A24"/>
    <w:rsid w:val="00386AC9"/>
    <w:rsid w:val="0057788C"/>
    <w:rsid w:val="007851C0"/>
    <w:rsid w:val="007C5A48"/>
    <w:rsid w:val="00915FFF"/>
    <w:rsid w:val="00AB467E"/>
    <w:rsid w:val="00AE71FE"/>
    <w:rsid w:val="00C235BE"/>
    <w:rsid w:val="00DA2941"/>
    <w:rsid w:val="00DE06F9"/>
    <w:rsid w:val="00F4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8FA0C"/>
  <w15:chartTrackingRefBased/>
  <w15:docId w15:val="{6BA266CF-422B-4BFB-A397-685279BE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1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Özcan</dc:creator>
  <cp:keywords/>
  <dc:description/>
  <cp:lastModifiedBy>Hami Özcan</cp:lastModifiedBy>
  <cp:revision>5</cp:revision>
  <dcterms:created xsi:type="dcterms:W3CDTF">2018-02-01T08:10:00Z</dcterms:created>
  <dcterms:modified xsi:type="dcterms:W3CDTF">2018-03-01T13:40:00Z</dcterms:modified>
</cp:coreProperties>
</file>